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69B9" w14:textId="341CF8CA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90639">
        <w:rPr>
          <w:rFonts w:asciiTheme="majorHAnsi" w:hAnsiTheme="majorHAnsi" w:cstheme="majorHAnsi"/>
          <w:b/>
          <w:sz w:val="28"/>
          <w:szCs w:val="28"/>
        </w:rPr>
        <w:t>Dayan Madushanka Dias</w:t>
      </w:r>
    </w:p>
    <w:p w14:paraId="4973BB31" w14:textId="77777777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90639">
        <w:rPr>
          <w:rFonts w:asciiTheme="majorHAnsi" w:hAnsiTheme="majorHAnsi" w:cstheme="majorHAnsi"/>
          <w:sz w:val="20"/>
          <w:szCs w:val="20"/>
        </w:rPr>
        <w:t xml:space="preserve">New York, NY 11109 | </w:t>
      </w:r>
      <w:hyperlink r:id="rId8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Pr="00190639">
        <w:rPr>
          <w:rFonts w:asciiTheme="majorHAnsi" w:hAnsiTheme="majorHAnsi" w:cstheme="majorHAnsi"/>
          <w:sz w:val="20"/>
          <w:szCs w:val="20"/>
        </w:rPr>
        <w:t xml:space="preserve"> | 929-288-6725 | </w:t>
      </w:r>
      <w:hyperlink r:id="rId9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https://www.linkedin.com/in/dayan-dias-8b2b4577</w:t>
        </w:r>
      </w:hyperlink>
      <w:r w:rsidRPr="00190639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77E13099" w14:textId="77777777" w:rsidR="00620FE6" w:rsidRPr="00190639" w:rsidRDefault="00620FE6" w:rsidP="00190639">
      <w:pPr>
        <w:spacing w:after="0" w:line="240" w:lineRule="auto"/>
        <w:rPr>
          <w:rFonts w:asciiTheme="majorHAnsi" w:hAnsiTheme="majorHAnsi" w:cstheme="majorHAnsi"/>
        </w:rPr>
      </w:pPr>
    </w:p>
    <w:p w14:paraId="151249B5" w14:textId="5C497661" w:rsidR="00155B32" w:rsidRPr="00190639" w:rsidRDefault="0067175E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February</w:t>
      </w:r>
      <w:r w:rsidR="00525198">
        <w:rPr>
          <w:rFonts w:ascii="Calibri" w:hAnsi="Calibri" w:cs="Calibri"/>
          <w:sz w:val="24"/>
          <w:szCs w:val="24"/>
        </w:rPr>
        <w:t xml:space="preserve"> </w:t>
      </w:r>
      <w:r w:rsidR="00E95E87">
        <w:rPr>
          <w:rFonts w:ascii="Calibri" w:hAnsi="Calibri" w:cs="Calibri"/>
          <w:sz w:val="24"/>
          <w:szCs w:val="24"/>
        </w:rPr>
        <w:t>19</w:t>
      </w:r>
      <w:r w:rsidR="00E95E87" w:rsidRPr="00E95E87">
        <w:rPr>
          <w:rFonts w:ascii="Calibri" w:hAnsi="Calibri" w:cs="Calibri"/>
          <w:sz w:val="24"/>
          <w:szCs w:val="24"/>
          <w:vertAlign w:val="superscript"/>
        </w:rPr>
        <w:t>th</w:t>
      </w:r>
      <w:r w:rsidR="00155B32" w:rsidRPr="00190639">
        <w:rPr>
          <w:rFonts w:ascii="Calibri" w:hAnsi="Calibri" w:cs="Calibri"/>
          <w:sz w:val="24"/>
          <w:szCs w:val="24"/>
        </w:rPr>
        <w:t>, 2020</w:t>
      </w:r>
    </w:p>
    <w:p w14:paraId="79A25C6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C099DC" w14:textId="77777777" w:rsidR="00190639" w:rsidRPr="00190639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256483" w14:textId="1DA1B7D5" w:rsidR="00C2724B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1723"/>
        </w:rPr>
      </w:pPr>
      <w:r>
        <w:rPr>
          <w:rFonts w:asciiTheme="minorHAnsi" w:hAnsiTheme="minorHAnsi" w:cstheme="minorHAnsi"/>
          <w:color w:val="001723"/>
        </w:rPr>
        <w:t>22 West 38</w:t>
      </w:r>
      <w:r w:rsidRPr="00AC3464">
        <w:rPr>
          <w:rFonts w:asciiTheme="minorHAnsi" w:hAnsiTheme="minorHAnsi" w:cstheme="minorHAnsi"/>
          <w:color w:val="001723"/>
          <w:vertAlign w:val="superscript"/>
        </w:rPr>
        <w:t>th</w:t>
      </w:r>
      <w:r>
        <w:rPr>
          <w:rFonts w:asciiTheme="minorHAnsi" w:hAnsiTheme="minorHAnsi" w:cstheme="minorHAnsi"/>
          <w:color w:val="001723"/>
        </w:rPr>
        <w:t xml:space="preserve"> Street,</w:t>
      </w:r>
    </w:p>
    <w:p w14:paraId="3D992C73" w14:textId="77777777" w:rsidR="00AC3464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1723"/>
        </w:rPr>
      </w:pPr>
      <w:r>
        <w:rPr>
          <w:rFonts w:asciiTheme="minorHAnsi" w:hAnsiTheme="minorHAnsi" w:cstheme="minorHAnsi"/>
          <w:color w:val="001723"/>
        </w:rPr>
        <w:t xml:space="preserve">New York, </w:t>
      </w:r>
    </w:p>
    <w:p w14:paraId="601626AA" w14:textId="44283008" w:rsidR="00AC3464" w:rsidRPr="00C2724B" w:rsidRDefault="00AC3464" w:rsidP="00C2724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1723"/>
        </w:rPr>
      </w:pPr>
      <w:r>
        <w:rPr>
          <w:rFonts w:asciiTheme="minorHAnsi" w:hAnsiTheme="minorHAnsi" w:cstheme="minorHAnsi"/>
          <w:color w:val="001723"/>
        </w:rPr>
        <w:t>NY 10018</w:t>
      </w:r>
    </w:p>
    <w:p w14:paraId="48D04D65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A35F8C0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94D9FC" w14:textId="7999EBB1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Dear </w:t>
      </w:r>
      <w:r w:rsidR="00187C1A">
        <w:rPr>
          <w:rFonts w:ascii="Calibri" w:eastAsia="Times New Roman" w:hAnsi="Calibri" w:cs="Calibri"/>
          <w:sz w:val="24"/>
          <w:szCs w:val="24"/>
        </w:rPr>
        <w:t>Sir/Madam,</w:t>
      </w:r>
    </w:p>
    <w:p w14:paraId="007B5252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611C8FE" w14:textId="53271CB4" w:rsidR="00190639" w:rsidRPr="00187C1A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I am writing to express my interest in the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Entry Level Developer/Software Test Engineer 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position at </w:t>
      </w:r>
      <w:r w:rsidR="00AC3464">
        <w:rPr>
          <w:rFonts w:ascii="Calibri" w:eastAsia="Times New Roman" w:hAnsi="Calibri" w:cs="Calibri"/>
          <w:sz w:val="24"/>
          <w:szCs w:val="24"/>
        </w:rPr>
        <w:t>RTTS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 team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</w:t>
      </w:r>
      <w:r w:rsidR="00187C1A">
        <w:rPr>
          <w:rFonts w:ascii="Calibri" w:eastAsia="Times New Roman" w:hAnsi="Calibri" w:cs="Calibri"/>
          <w:sz w:val="24"/>
          <w:szCs w:val="24"/>
        </w:rPr>
        <w:t>in New York.</w:t>
      </w:r>
      <w:r w:rsidR="00187C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Currently, I am </w:t>
      </w:r>
      <w:r w:rsidR="00622CBF">
        <w:rPr>
          <w:rFonts w:ascii="Calibri" w:eastAsia="Times New Roman" w:hAnsi="Calibri" w:cs="Calibri"/>
          <w:sz w:val="24"/>
          <w:szCs w:val="24"/>
        </w:rPr>
        <w:t>a</w:t>
      </w:r>
      <w:r>
        <w:rPr>
          <w:rFonts w:ascii="Calibri" w:eastAsia="Times New Roman" w:hAnsi="Calibri" w:cs="Calibri"/>
          <w:sz w:val="24"/>
          <w:szCs w:val="24"/>
        </w:rPr>
        <w:t xml:space="preserve"> student at Pace University, Seidenberg School of CSIS,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in my last semester of </w:t>
      </w:r>
      <w:r>
        <w:rPr>
          <w:rFonts w:ascii="Calibri" w:eastAsia="Times New Roman" w:hAnsi="Calibri" w:cs="Calibri"/>
          <w:sz w:val="24"/>
          <w:szCs w:val="24"/>
        </w:rPr>
        <w:t>master’s degree in Computer Science. I am confident that my experience in MySQL</w:t>
      </w:r>
      <w:r w:rsidR="00187C1A">
        <w:rPr>
          <w:rFonts w:ascii="Calibri" w:eastAsia="Times New Roman" w:hAnsi="Calibri" w:cs="Calibri"/>
          <w:sz w:val="24"/>
          <w:szCs w:val="24"/>
        </w:rPr>
        <w:t>,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JavaScript,</w:t>
      </w:r>
      <w:r w:rsidR="00187C1A">
        <w:rPr>
          <w:rFonts w:ascii="Calibri" w:eastAsia="Times New Roman" w:hAnsi="Calibri" w:cs="Calibri"/>
          <w:sz w:val="24"/>
          <w:szCs w:val="24"/>
        </w:rPr>
        <w:t xml:space="preserve"> HTML/CSS</w:t>
      </w:r>
      <w:r>
        <w:rPr>
          <w:rFonts w:ascii="Calibri" w:eastAsia="Times New Roman" w:hAnsi="Calibri" w:cs="Calibri"/>
          <w:sz w:val="24"/>
          <w:szCs w:val="24"/>
        </w:rPr>
        <w:t xml:space="preserve"> and </w:t>
      </w:r>
      <w:r w:rsidR="00187C1A">
        <w:rPr>
          <w:rFonts w:ascii="Calibri" w:eastAsia="Times New Roman" w:hAnsi="Calibri" w:cs="Calibri"/>
          <w:sz w:val="24"/>
          <w:szCs w:val="24"/>
        </w:rPr>
        <w:t>Java</w:t>
      </w:r>
      <w:r>
        <w:rPr>
          <w:rFonts w:ascii="Calibri" w:eastAsia="Times New Roman" w:hAnsi="Calibri" w:cs="Calibri"/>
          <w:sz w:val="24"/>
          <w:szCs w:val="24"/>
        </w:rPr>
        <w:t xml:space="preserve"> have prepared me to design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test </w:t>
      </w:r>
      <w:r>
        <w:rPr>
          <w:rFonts w:ascii="Calibri" w:eastAsia="Times New Roman" w:hAnsi="Calibri" w:cs="Calibri"/>
          <w:sz w:val="24"/>
          <w:szCs w:val="24"/>
        </w:rPr>
        <w:t>elegant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and efficient software applications</w:t>
      </w:r>
      <w:r>
        <w:rPr>
          <w:rFonts w:ascii="Calibri" w:eastAsia="Times New Roman" w:hAnsi="Calibri" w:cs="Calibri"/>
          <w:sz w:val="24"/>
          <w:szCs w:val="24"/>
        </w:rPr>
        <w:t xml:space="preserve"> to </w:t>
      </w:r>
      <w:r w:rsidR="00622CBF">
        <w:rPr>
          <w:rFonts w:ascii="Calibri" w:eastAsia="Times New Roman" w:hAnsi="Calibri" w:cs="Calibri"/>
          <w:sz w:val="24"/>
          <w:szCs w:val="24"/>
        </w:rPr>
        <w:t>suite the</w:t>
      </w:r>
      <w:r>
        <w:rPr>
          <w:rFonts w:ascii="Calibri" w:eastAsia="Times New Roman" w:hAnsi="Calibri" w:cs="Calibri"/>
          <w:sz w:val="24"/>
          <w:szCs w:val="24"/>
        </w:rPr>
        <w:t xml:space="preserve"> market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requirements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43586A67" w14:textId="77777777" w:rsidR="00190639" w:rsidRDefault="00190639" w:rsidP="00622C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F6C441" w14:textId="5EA897FD" w:rsidR="00190639" w:rsidRPr="00190639" w:rsidRDefault="00622CBF" w:rsidP="006411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 my previous employment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 as Naval Officer</w:t>
      </w:r>
      <w:r>
        <w:rPr>
          <w:rFonts w:ascii="Calibri" w:eastAsia="Times New Roman" w:hAnsi="Calibri" w:cs="Calibri"/>
          <w:sz w:val="24"/>
          <w:szCs w:val="24"/>
        </w:rPr>
        <w:t>, I self-learnt MyS</w:t>
      </w:r>
      <w:r w:rsidR="00A6795A">
        <w:rPr>
          <w:rFonts w:ascii="Calibri" w:eastAsia="Times New Roman" w:hAnsi="Calibri" w:cs="Calibri"/>
          <w:sz w:val="24"/>
          <w:szCs w:val="24"/>
        </w:rPr>
        <w:t>QL</w:t>
      </w:r>
      <w:r>
        <w:rPr>
          <w:rFonts w:ascii="Calibri" w:eastAsia="Times New Roman" w:hAnsi="Calibri" w:cs="Calibri"/>
          <w:sz w:val="24"/>
          <w:szCs w:val="24"/>
        </w:rPr>
        <w:t xml:space="preserve"> and gained valuable skills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and experience </w:t>
      </w:r>
      <w:r>
        <w:rPr>
          <w:rFonts w:ascii="Calibri" w:eastAsia="Times New Roman" w:hAnsi="Calibri" w:cs="Calibri"/>
          <w:sz w:val="24"/>
          <w:szCs w:val="24"/>
        </w:rPr>
        <w:t xml:space="preserve">developing a database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to maintain an accurate record of various engagements with national and international actors. As this project required connecting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with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other naval personnel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across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different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continents representing their navies, I have learned to collaborate </w:t>
      </w:r>
      <w:del w:id="0" w:author="Dayan" w:date="2021-02-02T17:47:00Z">
        <w:r w:rsidR="006B0B5B" w:rsidDel="00D44D0B">
          <w:rPr>
            <w:rFonts w:ascii="Calibri" w:eastAsia="Times New Roman" w:hAnsi="Calibri" w:cs="Calibri"/>
            <w:sz w:val="24"/>
            <w:szCs w:val="24"/>
          </w:rPr>
          <w:delText xml:space="preserve"> </w:delText>
        </w:r>
      </w:del>
      <w:r w:rsidR="006B0B5B">
        <w:rPr>
          <w:rFonts w:ascii="Calibri" w:eastAsia="Times New Roman" w:hAnsi="Calibri" w:cs="Calibri"/>
          <w:sz w:val="24"/>
          <w:szCs w:val="24"/>
        </w:rPr>
        <w:t>with people and organizations from various cultural and geographical backgrounds</w:t>
      </w:r>
      <w:r w:rsidR="00D1562D">
        <w:rPr>
          <w:rFonts w:ascii="Calibri" w:eastAsia="Times New Roman" w:hAnsi="Calibri" w:cs="Calibri"/>
          <w:sz w:val="24"/>
          <w:szCs w:val="24"/>
        </w:rPr>
        <w:t>.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The skills I have developed working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troubleshooting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on this project </w:t>
      </w:r>
      <w:r w:rsidR="00641193">
        <w:rPr>
          <w:rFonts w:ascii="Calibri" w:eastAsia="Times New Roman" w:hAnsi="Calibri" w:cs="Calibri"/>
          <w:sz w:val="24"/>
          <w:szCs w:val="24"/>
        </w:rPr>
        <w:t>will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undoubtedly </w:t>
      </w:r>
      <w:r w:rsidR="00F643C3">
        <w:rPr>
          <w:rFonts w:ascii="Calibri" w:eastAsia="Times New Roman" w:hAnsi="Calibri" w:cs="Calibri"/>
          <w:sz w:val="24"/>
          <w:szCs w:val="24"/>
        </w:rPr>
        <w:t>enable me to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add a great value to this role. 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62D3B0B3" w14:textId="77777777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06DE17C" w14:textId="6B6ED5E5" w:rsidR="00A6795A" w:rsidRDefault="00641193" w:rsidP="00087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 addition to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the </w:t>
      </w:r>
      <w:r w:rsidR="00494CD6">
        <w:rPr>
          <w:rFonts w:ascii="Calibri" w:eastAsia="Times New Roman" w:hAnsi="Calibri" w:cs="Calibri"/>
          <w:sz w:val="24"/>
          <w:szCs w:val="24"/>
        </w:rPr>
        <w:t>aforementioned accomplishment</w:t>
      </w:r>
      <w:r>
        <w:rPr>
          <w:rFonts w:ascii="Calibri" w:eastAsia="Times New Roman" w:hAnsi="Calibri" w:cs="Calibri"/>
          <w:sz w:val="24"/>
          <w:szCs w:val="24"/>
        </w:rPr>
        <w:t xml:space="preserve">, I am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currently performing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the role of </w:t>
      </w:r>
      <w:r w:rsidR="00F4026B">
        <w:rPr>
          <w:rFonts w:ascii="Calibri" w:eastAsia="Times New Roman" w:hAnsi="Calibri" w:cs="Calibri"/>
          <w:sz w:val="24"/>
          <w:szCs w:val="24"/>
        </w:rPr>
        <w:t>Q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uality </w:t>
      </w:r>
      <w:r w:rsidR="00F4026B"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ssurance (QA)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Engineer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n ongoing university</w:t>
      </w:r>
      <w:r>
        <w:rPr>
          <w:rFonts w:ascii="Calibri" w:eastAsia="Times New Roman" w:hAnsi="Calibri" w:cs="Calibri"/>
          <w:sz w:val="24"/>
          <w:szCs w:val="24"/>
        </w:rPr>
        <w:t xml:space="preserve"> project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. This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project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aims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to build an application, using React, to create a common space </w:t>
      </w:r>
      <w:r w:rsidR="00AC3464">
        <w:rPr>
          <w:rFonts w:ascii="Calibri" w:eastAsia="Times New Roman" w:hAnsi="Calibri" w:cs="Calibri"/>
          <w:sz w:val="24"/>
          <w:szCs w:val="24"/>
        </w:rPr>
        <w:t>for recruiters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>and job seekers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to share available career opportunities and to find a suitable employer.   </w:t>
      </w:r>
    </w:p>
    <w:p w14:paraId="12AE43FD" w14:textId="77777777" w:rsidR="00494CD6" w:rsidRDefault="00494CD6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272FC7A" w14:textId="04DBA067" w:rsidR="00190639" w:rsidRPr="00190639" w:rsidRDefault="00FD70CA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am eager to contribute my programming language, database management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and manage</w:t>
      </w:r>
      <w:r w:rsidR="00F878E6">
        <w:rPr>
          <w:rFonts w:ascii="Calibri" w:eastAsia="Times New Roman" w:hAnsi="Calibri" w:cs="Calibri"/>
          <w:sz w:val="24"/>
          <w:szCs w:val="24"/>
        </w:rPr>
        <w:t>rial</w:t>
      </w:r>
      <w:r>
        <w:rPr>
          <w:rFonts w:ascii="Calibri" w:eastAsia="Times New Roman" w:hAnsi="Calibri" w:cs="Calibri"/>
          <w:sz w:val="24"/>
          <w:szCs w:val="24"/>
        </w:rPr>
        <w:t xml:space="preserve"> skills to a company that 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is committed to quality assurance and test automation. </w:t>
      </w:r>
      <w:r>
        <w:rPr>
          <w:rFonts w:ascii="Calibri" w:eastAsia="Times New Roman" w:hAnsi="Calibri" w:cs="Calibri"/>
          <w:sz w:val="24"/>
          <w:szCs w:val="24"/>
        </w:rPr>
        <w:t>I have always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been</w:t>
      </w:r>
      <w:r>
        <w:rPr>
          <w:rFonts w:ascii="Calibri" w:eastAsia="Times New Roman" w:hAnsi="Calibri" w:cs="Calibri"/>
          <w:sz w:val="24"/>
          <w:szCs w:val="24"/>
        </w:rPr>
        <w:t xml:space="preserve"> driven to employ my skills in a way that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it </w:t>
      </w:r>
      <w:r>
        <w:rPr>
          <w:rFonts w:ascii="Calibri" w:eastAsia="Times New Roman" w:hAnsi="Calibri" w:cs="Calibri"/>
          <w:sz w:val="24"/>
          <w:szCs w:val="24"/>
        </w:rPr>
        <w:t xml:space="preserve">has a direct impact on people’s lives.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I look forward to discussing with you how my background and experience can add value to your team at </w:t>
      </w:r>
      <w:r w:rsidR="00F878E6">
        <w:rPr>
          <w:rFonts w:ascii="Calibri" w:eastAsia="Times New Roman" w:hAnsi="Calibri" w:cs="Calibri"/>
          <w:sz w:val="24"/>
          <w:szCs w:val="24"/>
        </w:rPr>
        <w:t>RTTS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. Thank you </w:t>
      </w:r>
      <w:r w:rsidR="00D14FE8">
        <w:rPr>
          <w:rFonts w:ascii="Calibri" w:eastAsia="Times New Roman" w:hAnsi="Calibri" w:cs="Calibri"/>
          <w:sz w:val="24"/>
          <w:szCs w:val="24"/>
        </w:rPr>
        <w:t>very</w:t>
      </w:r>
      <w:r w:rsidR="00D14FE8" w:rsidRPr="00190639">
        <w:rPr>
          <w:rFonts w:ascii="Calibri" w:eastAsia="Times New Roman" w:hAnsi="Calibri" w:cs="Calibri"/>
          <w:sz w:val="24"/>
          <w:szCs w:val="24"/>
        </w:rPr>
        <w:t xml:space="preserve">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much for your consideration and I hope to speak with you soon. I can be reached by phone at (</w:t>
      </w:r>
      <w:r w:rsidR="007F7C1B">
        <w:rPr>
          <w:rFonts w:ascii="Calibri" w:eastAsia="Times New Roman" w:hAnsi="Calibri" w:cs="Calibri"/>
          <w:sz w:val="24"/>
          <w:szCs w:val="24"/>
        </w:rPr>
        <w:t>929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) 2</w:t>
      </w:r>
      <w:r w:rsidR="007F7C1B">
        <w:rPr>
          <w:rFonts w:ascii="Calibri" w:eastAsia="Times New Roman" w:hAnsi="Calibri" w:cs="Calibri"/>
          <w:sz w:val="24"/>
          <w:szCs w:val="24"/>
        </w:rPr>
        <w:t>88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-</w:t>
      </w:r>
      <w:r w:rsidR="007F7C1B">
        <w:rPr>
          <w:rFonts w:ascii="Calibri" w:eastAsia="Times New Roman" w:hAnsi="Calibri" w:cs="Calibri"/>
          <w:sz w:val="24"/>
          <w:szCs w:val="24"/>
        </w:rPr>
        <w:t>6725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, or by email at </w:t>
      </w:r>
      <w:r w:rsidR="007F7C1B">
        <w:rPr>
          <w:rFonts w:ascii="Calibri" w:eastAsia="Times New Roman" w:hAnsi="Calibri" w:cs="Calibri"/>
          <w:sz w:val="24"/>
          <w:szCs w:val="24"/>
        </w:rPr>
        <w:t>dayandias20@gmail.com</w:t>
      </w:r>
    </w:p>
    <w:p w14:paraId="504CBDAB" w14:textId="77777777" w:rsidR="00155B32" w:rsidRDefault="00155B32" w:rsidP="00155B32">
      <w:pPr>
        <w:rPr>
          <w:rFonts w:ascii="Calibri" w:hAnsi="Calibri" w:cs="Calibri"/>
          <w:sz w:val="24"/>
          <w:szCs w:val="24"/>
        </w:rPr>
      </w:pPr>
    </w:p>
    <w:p w14:paraId="2B1531CC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B1407F">
        <w:rPr>
          <w:rFonts w:ascii="Calibri" w:eastAsia="Times New Roman" w:hAnsi="Calibri" w:cs="Calibri"/>
        </w:rPr>
        <w:t>Sincerely,</w:t>
      </w:r>
    </w:p>
    <w:p w14:paraId="67242F6E" w14:textId="77777777" w:rsidR="007F7C1B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723C845F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16AF228E" w14:textId="77777777" w:rsidR="00155B32" w:rsidRPr="00190639" w:rsidRDefault="008F2305" w:rsidP="00591E2C">
      <w:pPr>
        <w:widowControl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>Athauda Dias</w:t>
      </w:r>
    </w:p>
    <w:sectPr w:rsidR="00155B32" w:rsidRPr="00190639" w:rsidSect="00591E2C">
      <w:pgSz w:w="11906" w:h="16838"/>
      <w:pgMar w:top="540" w:right="56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A624" w14:textId="77777777" w:rsidR="005A618D" w:rsidRDefault="005A618D" w:rsidP="00622CBF">
      <w:pPr>
        <w:spacing w:after="0" w:line="240" w:lineRule="auto"/>
      </w:pPr>
      <w:r>
        <w:separator/>
      </w:r>
    </w:p>
  </w:endnote>
  <w:endnote w:type="continuationSeparator" w:id="0">
    <w:p w14:paraId="187C53EB" w14:textId="77777777" w:rsidR="005A618D" w:rsidRDefault="005A618D" w:rsidP="0062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FF1BB" w14:textId="77777777" w:rsidR="005A618D" w:rsidRDefault="005A618D" w:rsidP="00622CBF">
      <w:pPr>
        <w:spacing w:after="0" w:line="240" w:lineRule="auto"/>
      </w:pPr>
      <w:r>
        <w:separator/>
      </w:r>
    </w:p>
  </w:footnote>
  <w:footnote w:type="continuationSeparator" w:id="0">
    <w:p w14:paraId="04AABB9E" w14:textId="77777777" w:rsidR="005A618D" w:rsidRDefault="005A618D" w:rsidP="0062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0F"/>
    <w:multiLevelType w:val="hybridMultilevel"/>
    <w:tmpl w:val="E504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yan">
    <w15:presenceInfo w15:providerId="Windows Live" w15:userId="5736d5d62cec18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2"/>
    <w:rsid w:val="000873FB"/>
    <w:rsid w:val="00155B32"/>
    <w:rsid w:val="00187C1A"/>
    <w:rsid w:val="00190639"/>
    <w:rsid w:val="002A5DBE"/>
    <w:rsid w:val="00470C34"/>
    <w:rsid w:val="00494CD6"/>
    <w:rsid w:val="00525198"/>
    <w:rsid w:val="00591E2C"/>
    <w:rsid w:val="005A618D"/>
    <w:rsid w:val="00620FE6"/>
    <w:rsid w:val="00622CBF"/>
    <w:rsid w:val="00641193"/>
    <w:rsid w:val="0067175E"/>
    <w:rsid w:val="006B0B5B"/>
    <w:rsid w:val="00746F0A"/>
    <w:rsid w:val="007F7C1B"/>
    <w:rsid w:val="008730BF"/>
    <w:rsid w:val="008F2305"/>
    <w:rsid w:val="00914832"/>
    <w:rsid w:val="00A2327F"/>
    <w:rsid w:val="00A519A3"/>
    <w:rsid w:val="00A6795A"/>
    <w:rsid w:val="00AC3464"/>
    <w:rsid w:val="00AF2863"/>
    <w:rsid w:val="00B10183"/>
    <w:rsid w:val="00B30818"/>
    <w:rsid w:val="00BF4C4E"/>
    <w:rsid w:val="00C2724B"/>
    <w:rsid w:val="00CF5139"/>
    <w:rsid w:val="00D14FE8"/>
    <w:rsid w:val="00D1562D"/>
    <w:rsid w:val="00D44D0B"/>
    <w:rsid w:val="00D5155C"/>
    <w:rsid w:val="00E95E87"/>
    <w:rsid w:val="00F4026B"/>
    <w:rsid w:val="00F643C3"/>
    <w:rsid w:val="00F878E6"/>
    <w:rsid w:val="00FC5068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312"/>
  <w15:chartTrackingRefBased/>
  <w15:docId w15:val="{F20A0A99-FE5B-43E4-BE54-BF9E789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B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2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C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dias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yan-dias-8b2b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27C0-2DFA-4CDC-BB6A-09432CB5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Mr. Athauda Arachchige Dayan Madushanka</dc:creator>
  <cp:keywords/>
  <dc:description/>
  <cp:lastModifiedBy>Dayan</cp:lastModifiedBy>
  <cp:revision>5</cp:revision>
  <dcterms:created xsi:type="dcterms:W3CDTF">2021-02-02T22:24:00Z</dcterms:created>
  <dcterms:modified xsi:type="dcterms:W3CDTF">2021-02-19T15:20:00Z</dcterms:modified>
</cp:coreProperties>
</file>