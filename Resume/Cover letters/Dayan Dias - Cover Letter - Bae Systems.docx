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DB69B9" w14:textId="341CF8CA" w:rsidR="00155B32" w:rsidRPr="00190639" w:rsidRDefault="00155B32" w:rsidP="00190639">
      <w:pPr>
        <w:pStyle w:val="NoSpacing"/>
        <w:jc w:val="center"/>
        <w:rPr>
          <w:rFonts w:asciiTheme="majorHAnsi" w:hAnsiTheme="majorHAnsi" w:cstheme="majorHAnsi"/>
          <w:b/>
          <w:sz w:val="22"/>
          <w:szCs w:val="22"/>
        </w:rPr>
      </w:pPr>
      <w:r w:rsidRPr="00190639">
        <w:rPr>
          <w:rFonts w:asciiTheme="majorHAnsi" w:hAnsiTheme="majorHAnsi" w:cstheme="majorHAnsi"/>
          <w:b/>
          <w:sz w:val="28"/>
          <w:szCs w:val="28"/>
        </w:rPr>
        <w:t>Dayan Madushanka Dias</w:t>
      </w:r>
    </w:p>
    <w:p w14:paraId="4973BB31" w14:textId="5A3F9234" w:rsidR="00155B32" w:rsidRPr="00190639" w:rsidRDefault="00155B32" w:rsidP="00190639">
      <w:pPr>
        <w:pStyle w:val="NoSpacing"/>
        <w:jc w:val="center"/>
        <w:rPr>
          <w:rFonts w:asciiTheme="majorHAnsi" w:hAnsiTheme="majorHAnsi" w:cstheme="majorHAnsi"/>
          <w:sz w:val="20"/>
          <w:szCs w:val="20"/>
          <w:shd w:val="clear" w:color="auto" w:fill="FFFFFF"/>
        </w:rPr>
      </w:pPr>
      <w:r w:rsidRPr="00190639">
        <w:rPr>
          <w:rFonts w:asciiTheme="majorHAnsi" w:hAnsiTheme="majorHAnsi" w:cstheme="majorHAnsi"/>
          <w:sz w:val="20"/>
          <w:szCs w:val="20"/>
        </w:rPr>
        <w:t xml:space="preserve">New York, NY 11109 | </w:t>
      </w:r>
      <w:hyperlink r:id="rId8" w:history="1">
        <w:r w:rsidRPr="00190639">
          <w:rPr>
            <w:rStyle w:val="Hyperlink"/>
            <w:rFonts w:asciiTheme="majorHAnsi" w:hAnsiTheme="majorHAnsi" w:cstheme="majorHAnsi"/>
            <w:sz w:val="20"/>
            <w:szCs w:val="20"/>
          </w:rPr>
          <w:t>dayandias20@gmail.com</w:t>
        </w:r>
      </w:hyperlink>
      <w:r w:rsidRPr="00190639">
        <w:rPr>
          <w:rFonts w:asciiTheme="majorHAnsi" w:hAnsiTheme="majorHAnsi" w:cstheme="majorHAnsi"/>
          <w:sz w:val="20"/>
          <w:szCs w:val="20"/>
        </w:rPr>
        <w:t xml:space="preserve"> | 929-288-6725 | </w:t>
      </w:r>
      <w:hyperlink r:id="rId9" w:history="1">
        <w:r w:rsidRPr="00190639">
          <w:rPr>
            <w:rStyle w:val="Hyperlink"/>
            <w:rFonts w:asciiTheme="majorHAnsi" w:hAnsiTheme="majorHAnsi" w:cstheme="majorHAnsi"/>
            <w:sz w:val="20"/>
            <w:szCs w:val="20"/>
            <w:shd w:val="clear" w:color="auto" w:fill="FFFFFF"/>
          </w:rPr>
          <w:t>https://www.linkedin.com/in/dayan-dias-8b2b4577</w:t>
        </w:r>
      </w:hyperlink>
      <w:r w:rsidRPr="00190639"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 </w:t>
      </w:r>
      <w:r w:rsidR="000D5FE0">
        <w:rPr>
          <w:rFonts w:asciiTheme="majorHAnsi" w:hAnsiTheme="majorHAnsi" w:cstheme="majorHAnsi"/>
          <w:sz w:val="20"/>
          <w:szCs w:val="20"/>
          <w:shd w:val="clear" w:color="auto" w:fill="FFFFFF"/>
        </w:rPr>
        <w:t>| Portfolio</w:t>
      </w:r>
    </w:p>
    <w:p w14:paraId="77E13099" w14:textId="77777777" w:rsidR="00620FE6" w:rsidRPr="00190639" w:rsidRDefault="00620FE6" w:rsidP="00190639">
      <w:pPr>
        <w:spacing w:after="0" w:line="240" w:lineRule="auto"/>
        <w:rPr>
          <w:rFonts w:asciiTheme="majorHAnsi" w:hAnsiTheme="majorHAnsi" w:cstheme="majorHAnsi"/>
        </w:rPr>
      </w:pPr>
    </w:p>
    <w:p w14:paraId="151249B5" w14:textId="5C497661" w:rsidR="00155B32" w:rsidRPr="000D5FE0" w:rsidRDefault="0067175E" w:rsidP="00190639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0D5FE0">
        <w:rPr>
          <w:rFonts w:ascii="Calibri" w:hAnsi="Calibri" w:cs="Calibri"/>
          <w:sz w:val="24"/>
          <w:szCs w:val="24"/>
        </w:rPr>
        <w:t>February</w:t>
      </w:r>
      <w:r w:rsidR="00525198" w:rsidRPr="000D5FE0">
        <w:rPr>
          <w:rFonts w:ascii="Calibri" w:hAnsi="Calibri" w:cs="Calibri"/>
          <w:sz w:val="24"/>
          <w:szCs w:val="24"/>
        </w:rPr>
        <w:t xml:space="preserve"> </w:t>
      </w:r>
      <w:r w:rsidR="00E95E87" w:rsidRPr="000D5FE0">
        <w:rPr>
          <w:rFonts w:ascii="Calibri" w:hAnsi="Calibri" w:cs="Calibri"/>
          <w:sz w:val="24"/>
          <w:szCs w:val="24"/>
        </w:rPr>
        <w:t>19</w:t>
      </w:r>
      <w:r w:rsidR="00E95E87" w:rsidRPr="000D5FE0">
        <w:rPr>
          <w:rFonts w:ascii="Calibri" w:hAnsi="Calibri" w:cs="Calibri"/>
          <w:sz w:val="24"/>
          <w:szCs w:val="24"/>
          <w:vertAlign w:val="superscript"/>
        </w:rPr>
        <w:t>th</w:t>
      </w:r>
      <w:r w:rsidR="00155B32" w:rsidRPr="000D5FE0">
        <w:rPr>
          <w:rFonts w:ascii="Calibri" w:hAnsi="Calibri" w:cs="Calibri"/>
          <w:sz w:val="24"/>
          <w:szCs w:val="24"/>
        </w:rPr>
        <w:t>, 2020</w:t>
      </w:r>
    </w:p>
    <w:p w14:paraId="79A25C6C" w14:textId="77777777" w:rsidR="00190639" w:rsidRPr="000D5FE0" w:rsidRDefault="00190639" w:rsidP="00190639">
      <w:pPr>
        <w:spacing w:after="0" w:line="240" w:lineRule="auto"/>
        <w:rPr>
          <w:rFonts w:ascii="Calibri" w:hAnsi="Calibri" w:cs="Calibri"/>
          <w:sz w:val="24"/>
          <w:szCs w:val="24"/>
        </w:rPr>
      </w:pPr>
    </w:p>
    <w:p w14:paraId="64C099DC" w14:textId="77777777" w:rsidR="00190639" w:rsidRPr="000D5FE0" w:rsidRDefault="00190639" w:rsidP="00190639">
      <w:pPr>
        <w:spacing w:after="0" w:line="240" w:lineRule="auto"/>
        <w:rPr>
          <w:rFonts w:ascii="Calibri" w:hAnsi="Calibri" w:cs="Calibri"/>
          <w:sz w:val="24"/>
          <w:szCs w:val="24"/>
        </w:rPr>
      </w:pPr>
    </w:p>
    <w:p w14:paraId="601626AA" w14:textId="3DDC1179" w:rsidR="00AC3464" w:rsidRPr="000D5FE0" w:rsidRDefault="00112B25" w:rsidP="00C2724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0D5FE0">
        <w:rPr>
          <w:rFonts w:asciiTheme="minorHAnsi" w:hAnsiTheme="minorHAnsi" w:cstheme="minorHAnsi"/>
        </w:rPr>
        <w:t>150 Parish Dr,</w:t>
      </w:r>
    </w:p>
    <w:p w14:paraId="3E97366F" w14:textId="03905BD5" w:rsidR="00112B25" w:rsidRPr="000D5FE0" w:rsidRDefault="00112B25" w:rsidP="00C2724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0D5FE0">
        <w:rPr>
          <w:rFonts w:asciiTheme="minorHAnsi" w:hAnsiTheme="minorHAnsi" w:cstheme="minorHAnsi"/>
        </w:rPr>
        <w:t>Wayne,</w:t>
      </w:r>
    </w:p>
    <w:p w14:paraId="11126A26" w14:textId="77D619F9" w:rsidR="00112B25" w:rsidRPr="000D5FE0" w:rsidRDefault="00112B25" w:rsidP="00C2724B">
      <w:pPr>
        <w:pStyle w:val="NormalWeb"/>
        <w:shd w:val="clear" w:color="auto" w:fill="FFFFFF"/>
        <w:spacing w:before="0" w:beforeAutospacing="0" w:after="0" w:afterAutospacing="0"/>
        <w:rPr>
          <w:rFonts w:ascii="Source Sans Pro" w:hAnsi="Source Sans Pro"/>
        </w:rPr>
      </w:pPr>
      <w:r w:rsidRPr="000D5FE0">
        <w:rPr>
          <w:rFonts w:asciiTheme="minorHAnsi" w:hAnsiTheme="minorHAnsi" w:cstheme="minorHAnsi"/>
        </w:rPr>
        <w:t>New Jersey, 07470</w:t>
      </w:r>
    </w:p>
    <w:p w14:paraId="48D04D65" w14:textId="77777777" w:rsidR="00190639" w:rsidRPr="00190639" w:rsidRDefault="00190639" w:rsidP="0019063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Calibri"/>
          <w:sz w:val="24"/>
          <w:szCs w:val="24"/>
        </w:rPr>
      </w:pPr>
    </w:p>
    <w:p w14:paraId="7A35F8C0" w14:textId="77777777" w:rsidR="00190639" w:rsidRPr="00190639" w:rsidRDefault="00190639" w:rsidP="0019063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Calibri"/>
          <w:sz w:val="24"/>
          <w:szCs w:val="24"/>
        </w:rPr>
      </w:pPr>
    </w:p>
    <w:p w14:paraId="0394D9FC" w14:textId="7999EBB1" w:rsidR="00190639" w:rsidRDefault="00190639" w:rsidP="0019063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Calibri"/>
          <w:sz w:val="24"/>
          <w:szCs w:val="24"/>
        </w:rPr>
      </w:pPr>
      <w:r w:rsidRPr="00190639">
        <w:rPr>
          <w:rFonts w:ascii="Calibri" w:eastAsia="Times New Roman" w:hAnsi="Calibri" w:cs="Calibri"/>
          <w:sz w:val="24"/>
          <w:szCs w:val="24"/>
        </w:rPr>
        <w:t xml:space="preserve">Dear </w:t>
      </w:r>
      <w:r w:rsidR="00187C1A">
        <w:rPr>
          <w:rFonts w:ascii="Calibri" w:eastAsia="Times New Roman" w:hAnsi="Calibri" w:cs="Calibri"/>
          <w:sz w:val="24"/>
          <w:szCs w:val="24"/>
        </w:rPr>
        <w:t>Sir/Madam,</w:t>
      </w:r>
    </w:p>
    <w:p w14:paraId="007B5252" w14:textId="77777777" w:rsidR="00190639" w:rsidRPr="00190639" w:rsidRDefault="00190639" w:rsidP="0019063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Calibri"/>
          <w:sz w:val="24"/>
          <w:szCs w:val="24"/>
        </w:rPr>
      </w:pPr>
    </w:p>
    <w:p w14:paraId="1611C8FE" w14:textId="316AF2FA" w:rsidR="00190639" w:rsidRPr="00187C1A" w:rsidRDefault="00190639" w:rsidP="0019063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90639">
        <w:rPr>
          <w:rFonts w:ascii="Calibri" w:eastAsia="Times New Roman" w:hAnsi="Calibri" w:cs="Calibri"/>
          <w:sz w:val="24"/>
          <w:szCs w:val="24"/>
        </w:rPr>
        <w:t xml:space="preserve">I am writing to express my interest in the </w:t>
      </w:r>
      <w:r w:rsidR="00AC3464" w:rsidRPr="00E61DF1">
        <w:rPr>
          <w:rFonts w:ascii="Calibri" w:eastAsia="Times New Roman" w:hAnsi="Calibri" w:cs="Calibri"/>
          <w:sz w:val="24"/>
          <w:szCs w:val="24"/>
        </w:rPr>
        <w:t xml:space="preserve">Entry Level Software Engineer </w:t>
      </w:r>
      <w:r w:rsidR="00187C1A" w:rsidRPr="00E61DF1">
        <w:rPr>
          <w:rFonts w:ascii="Calibri" w:eastAsia="Times New Roman" w:hAnsi="Calibri" w:cs="Calibri"/>
          <w:sz w:val="24"/>
          <w:szCs w:val="24"/>
        </w:rPr>
        <w:t xml:space="preserve">position at </w:t>
      </w:r>
      <w:r w:rsidR="00E61DF1" w:rsidRPr="00E61DF1">
        <w:rPr>
          <w:rFonts w:ascii="Calibri" w:eastAsia="Times New Roman" w:hAnsi="Calibri" w:cs="Calibri"/>
          <w:sz w:val="24"/>
          <w:szCs w:val="24"/>
        </w:rPr>
        <w:t>Bae Systems</w:t>
      </w:r>
      <w:r w:rsidR="00187C1A" w:rsidRPr="00E61DF1">
        <w:rPr>
          <w:rFonts w:ascii="Calibri" w:eastAsia="Times New Roman" w:hAnsi="Calibri" w:cs="Calibri"/>
          <w:sz w:val="24"/>
          <w:szCs w:val="24"/>
        </w:rPr>
        <w:t xml:space="preserve"> team</w:t>
      </w:r>
      <w:r w:rsidR="00AC3464" w:rsidRPr="00E61DF1">
        <w:rPr>
          <w:rFonts w:ascii="Calibri" w:eastAsia="Times New Roman" w:hAnsi="Calibri" w:cs="Calibri"/>
          <w:sz w:val="24"/>
          <w:szCs w:val="24"/>
        </w:rPr>
        <w:t xml:space="preserve"> </w:t>
      </w:r>
      <w:r w:rsidR="00187C1A" w:rsidRPr="00E61DF1">
        <w:rPr>
          <w:rFonts w:ascii="Calibri" w:eastAsia="Times New Roman" w:hAnsi="Calibri" w:cs="Calibri"/>
          <w:sz w:val="24"/>
          <w:szCs w:val="24"/>
        </w:rPr>
        <w:t xml:space="preserve">in New </w:t>
      </w:r>
      <w:r w:rsidR="00E61DF1" w:rsidRPr="00E61DF1">
        <w:rPr>
          <w:rFonts w:ascii="Calibri" w:eastAsia="Times New Roman" w:hAnsi="Calibri" w:cs="Calibri"/>
          <w:sz w:val="24"/>
          <w:szCs w:val="24"/>
        </w:rPr>
        <w:t>Jersey</w:t>
      </w:r>
      <w:r w:rsidR="00187C1A" w:rsidRPr="00E61DF1">
        <w:rPr>
          <w:rFonts w:ascii="Calibri" w:eastAsia="Times New Roman" w:hAnsi="Calibri" w:cs="Calibri"/>
          <w:sz w:val="24"/>
          <w:szCs w:val="24"/>
        </w:rPr>
        <w:t>.</w:t>
      </w:r>
      <w:r w:rsidR="00187C1A" w:rsidRPr="00E61DF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E61DF1">
        <w:rPr>
          <w:rFonts w:ascii="Calibri" w:eastAsia="Times New Roman" w:hAnsi="Calibri" w:cs="Calibri"/>
          <w:sz w:val="24"/>
          <w:szCs w:val="24"/>
        </w:rPr>
        <w:t xml:space="preserve">Currently, I am </w:t>
      </w:r>
      <w:r w:rsidR="00622CBF" w:rsidRPr="00E61DF1">
        <w:rPr>
          <w:rFonts w:ascii="Calibri" w:eastAsia="Times New Roman" w:hAnsi="Calibri" w:cs="Calibri"/>
          <w:sz w:val="24"/>
          <w:szCs w:val="24"/>
        </w:rPr>
        <w:t>a</w:t>
      </w:r>
      <w:r w:rsidRPr="00E61DF1">
        <w:rPr>
          <w:rFonts w:ascii="Calibri" w:eastAsia="Times New Roman" w:hAnsi="Calibri" w:cs="Calibri"/>
          <w:sz w:val="24"/>
          <w:szCs w:val="24"/>
        </w:rPr>
        <w:t xml:space="preserve"> student at Pace U</w:t>
      </w:r>
      <w:r>
        <w:rPr>
          <w:rFonts w:ascii="Calibri" w:eastAsia="Times New Roman" w:hAnsi="Calibri" w:cs="Calibri"/>
          <w:sz w:val="24"/>
          <w:szCs w:val="24"/>
        </w:rPr>
        <w:t xml:space="preserve">niversity, Seidenberg School of CSIS, </w:t>
      </w:r>
      <w:r w:rsidR="00AC3464">
        <w:rPr>
          <w:rFonts w:ascii="Calibri" w:eastAsia="Times New Roman" w:hAnsi="Calibri" w:cs="Calibri"/>
          <w:sz w:val="24"/>
          <w:szCs w:val="24"/>
        </w:rPr>
        <w:t xml:space="preserve">in my last semester of </w:t>
      </w:r>
      <w:r>
        <w:rPr>
          <w:rFonts w:ascii="Calibri" w:eastAsia="Times New Roman" w:hAnsi="Calibri" w:cs="Calibri"/>
          <w:sz w:val="24"/>
          <w:szCs w:val="24"/>
        </w:rPr>
        <w:t xml:space="preserve">master’s degree in Computer Science. I am confident that my experience in </w:t>
      </w:r>
      <w:r w:rsidR="00E61DF1">
        <w:rPr>
          <w:rFonts w:ascii="Calibri" w:eastAsia="Times New Roman" w:hAnsi="Calibri" w:cs="Calibri"/>
          <w:sz w:val="24"/>
          <w:szCs w:val="24"/>
        </w:rPr>
        <w:t xml:space="preserve">C/C++, Java, Python, </w:t>
      </w:r>
      <w:r w:rsidRPr="00E61DF1">
        <w:rPr>
          <w:rFonts w:ascii="Calibri" w:eastAsia="Times New Roman" w:hAnsi="Calibri" w:cs="Calibri"/>
          <w:sz w:val="24"/>
          <w:szCs w:val="24"/>
        </w:rPr>
        <w:t>MySQL</w:t>
      </w:r>
      <w:r w:rsidR="00187C1A" w:rsidRPr="00E61DF1">
        <w:rPr>
          <w:rFonts w:ascii="Calibri" w:eastAsia="Times New Roman" w:hAnsi="Calibri" w:cs="Calibri"/>
          <w:sz w:val="24"/>
          <w:szCs w:val="24"/>
        </w:rPr>
        <w:t>,</w:t>
      </w:r>
      <w:r w:rsidR="00AC3464" w:rsidRPr="00E61DF1">
        <w:rPr>
          <w:rFonts w:ascii="Calibri" w:eastAsia="Times New Roman" w:hAnsi="Calibri" w:cs="Calibri"/>
          <w:sz w:val="24"/>
          <w:szCs w:val="24"/>
        </w:rPr>
        <w:t xml:space="preserve"> JavaScript</w:t>
      </w:r>
      <w:r w:rsidR="00E61DF1" w:rsidRPr="00E61DF1">
        <w:rPr>
          <w:rFonts w:ascii="Calibri" w:eastAsia="Times New Roman" w:hAnsi="Calibri" w:cs="Calibri"/>
          <w:sz w:val="24"/>
          <w:szCs w:val="24"/>
        </w:rPr>
        <w:t xml:space="preserve"> and</w:t>
      </w:r>
      <w:r w:rsidR="00187C1A" w:rsidRPr="00E61DF1">
        <w:rPr>
          <w:rFonts w:ascii="Calibri" w:eastAsia="Times New Roman" w:hAnsi="Calibri" w:cs="Calibri"/>
          <w:sz w:val="24"/>
          <w:szCs w:val="24"/>
        </w:rPr>
        <w:t xml:space="preserve"> HTML/CSS</w:t>
      </w:r>
      <w:r w:rsidRPr="00E61DF1">
        <w:rPr>
          <w:rFonts w:ascii="Calibri" w:eastAsia="Times New Roman" w:hAnsi="Calibri" w:cs="Calibri"/>
          <w:sz w:val="24"/>
          <w:szCs w:val="24"/>
        </w:rPr>
        <w:t xml:space="preserve"> </w:t>
      </w:r>
      <w:r>
        <w:rPr>
          <w:rFonts w:ascii="Calibri" w:eastAsia="Times New Roman" w:hAnsi="Calibri" w:cs="Calibri"/>
          <w:sz w:val="24"/>
          <w:szCs w:val="24"/>
        </w:rPr>
        <w:t xml:space="preserve">have prepared me to design </w:t>
      </w:r>
      <w:r w:rsidR="00AC3464">
        <w:rPr>
          <w:rFonts w:ascii="Calibri" w:eastAsia="Times New Roman" w:hAnsi="Calibri" w:cs="Calibri"/>
          <w:sz w:val="24"/>
          <w:szCs w:val="24"/>
        </w:rPr>
        <w:t xml:space="preserve">and test </w:t>
      </w:r>
      <w:r>
        <w:rPr>
          <w:rFonts w:ascii="Calibri" w:eastAsia="Times New Roman" w:hAnsi="Calibri" w:cs="Calibri"/>
          <w:sz w:val="24"/>
          <w:szCs w:val="24"/>
        </w:rPr>
        <w:t>elegant</w:t>
      </w:r>
      <w:r w:rsidR="00AC3464">
        <w:rPr>
          <w:rFonts w:ascii="Calibri" w:eastAsia="Times New Roman" w:hAnsi="Calibri" w:cs="Calibri"/>
          <w:sz w:val="24"/>
          <w:szCs w:val="24"/>
        </w:rPr>
        <w:t xml:space="preserve"> and efficient software applications</w:t>
      </w:r>
      <w:r>
        <w:rPr>
          <w:rFonts w:ascii="Calibri" w:eastAsia="Times New Roman" w:hAnsi="Calibri" w:cs="Calibri"/>
          <w:sz w:val="24"/>
          <w:szCs w:val="24"/>
        </w:rPr>
        <w:t xml:space="preserve"> to </w:t>
      </w:r>
      <w:r w:rsidR="00622CBF">
        <w:rPr>
          <w:rFonts w:ascii="Calibri" w:eastAsia="Times New Roman" w:hAnsi="Calibri" w:cs="Calibri"/>
          <w:sz w:val="24"/>
          <w:szCs w:val="24"/>
        </w:rPr>
        <w:t>suite the</w:t>
      </w:r>
      <w:r>
        <w:rPr>
          <w:rFonts w:ascii="Calibri" w:eastAsia="Times New Roman" w:hAnsi="Calibri" w:cs="Calibri"/>
          <w:sz w:val="24"/>
          <w:szCs w:val="24"/>
        </w:rPr>
        <w:t xml:space="preserve"> market</w:t>
      </w:r>
      <w:r w:rsidR="00622CBF">
        <w:rPr>
          <w:rFonts w:ascii="Calibri" w:eastAsia="Times New Roman" w:hAnsi="Calibri" w:cs="Calibri"/>
          <w:sz w:val="24"/>
          <w:szCs w:val="24"/>
        </w:rPr>
        <w:t xml:space="preserve"> requirements</w:t>
      </w:r>
      <w:r>
        <w:rPr>
          <w:rFonts w:ascii="Calibri" w:eastAsia="Times New Roman" w:hAnsi="Calibri" w:cs="Calibri"/>
          <w:sz w:val="24"/>
          <w:szCs w:val="24"/>
        </w:rPr>
        <w:t>.</w:t>
      </w:r>
      <w:r w:rsidR="00622CBF">
        <w:rPr>
          <w:rFonts w:ascii="Calibri" w:eastAsia="Times New Roman" w:hAnsi="Calibri" w:cs="Calibri"/>
          <w:sz w:val="24"/>
          <w:szCs w:val="24"/>
        </w:rPr>
        <w:t xml:space="preserve"> </w:t>
      </w:r>
      <w:r>
        <w:rPr>
          <w:rFonts w:ascii="Calibri" w:eastAsia="Times New Roman" w:hAnsi="Calibri" w:cs="Calibri"/>
          <w:sz w:val="24"/>
          <w:szCs w:val="24"/>
        </w:rPr>
        <w:t xml:space="preserve">   </w:t>
      </w:r>
    </w:p>
    <w:p w14:paraId="43586A67" w14:textId="77777777" w:rsidR="00190639" w:rsidRDefault="00190639" w:rsidP="00622CB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Calibri"/>
          <w:sz w:val="24"/>
          <w:szCs w:val="24"/>
        </w:rPr>
      </w:pPr>
    </w:p>
    <w:p w14:paraId="31F6C441" w14:textId="5EA897FD" w:rsidR="00190639" w:rsidRPr="00190639" w:rsidRDefault="00622CBF" w:rsidP="0064119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Calibri"/>
          <w:sz w:val="24"/>
          <w:szCs w:val="24"/>
        </w:rPr>
      </w:pPr>
      <w:r>
        <w:rPr>
          <w:rFonts w:ascii="Calibri" w:eastAsia="Times New Roman" w:hAnsi="Calibri" w:cs="Calibri"/>
          <w:sz w:val="24"/>
          <w:szCs w:val="24"/>
        </w:rPr>
        <w:t>In my previous employment</w:t>
      </w:r>
      <w:r w:rsidR="006B0B5B">
        <w:rPr>
          <w:rFonts w:ascii="Calibri" w:eastAsia="Times New Roman" w:hAnsi="Calibri" w:cs="Calibri"/>
          <w:sz w:val="24"/>
          <w:szCs w:val="24"/>
        </w:rPr>
        <w:t xml:space="preserve"> as Naval Officer</w:t>
      </w:r>
      <w:r>
        <w:rPr>
          <w:rFonts w:ascii="Calibri" w:eastAsia="Times New Roman" w:hAnsi="Calibri" w:cs="Calibri"/>
          <w:sz w:val="24"/>
          <w:szCs w:val="24"/>
        </w:rPr>
        <w:t>, I self-learnt MyS</w:t>
      </w:r>
      <w:r w:rsidR="00A6795A">
        <w:rPr>
          <w:rFonts w:ascii="Calibri" w:eastAsia="Times New Roman" w:hAnsi="Calibri" w:cs="Calibri"/>
          <w:sz w:val="24"/>
          <w:szCs w:val="24"/>
        </w:rPr>
        <w:t>QL</w:t>
      </w:r>
      <w:r>
        <w:rPr>
          <w:rFonts w:ascii="Calibri" w:eastAsia="Times New Roman" w:hAnsi="Calibri" w:cs="Calibri"/>
          <w:sz w:val="24"/>
          <w:szCs w:val="24"/>
        </w:rPr>
        <w:t xml:space="preserve"> and gained valuable skills </w:t>
      </w:r>
      <w:r w:rsidR="006B0B5B">
        <w:rPr>
          <w:rFonts w:ascii="Calibri" w:eastAsia="Times New Roman" w:hAnsi="Calibri" w:cs="Calibri"/>
          <w:sz w:val="24"/>
          <w:szCs w:val="24"/>
        </w:rPr>
        <w:t xml:space="preserve">and experience </w:t>
      </w:r>
      <w:r>
        <w:rPr>
          <w:rFonts w:ascii="Calibri" w:eastAsia="Times New Roman" w:hAnsi="Calibri" w:cs="Calibri"/>
          <w:sz w:val="24"/>
          <w:szCs w:val="24"/>
        </w:rPr>
        <w:t xml:space="preserve">developing a database </w:t>
      </w:r>
      <w:r w:rsidR="006B0B5B">
        <w:rPr>
          <w:rFonts w:ascii="Calibri" w:eastAsia="Times New Roman" w:hAnsi="Calibri" w:cs="Calibri"/>
          <w:sz w:val="24"/>
          <w:szCs w:val="24"/>
        </w:rPr>
        <w:t xml:space="preserve">to maintain an accurate record of various engagements with national and international actors. As this project required connecting </w:t>
      </w:r>
      <w:r w:rsidR="00D1562D">
        <w:rPr>
          <w:rFonts w:ascii="Calibri" w:eastAsia="Times New Roman" w:hAnsi="Calibri" w:cs="Calibri"/>
          <w:sz w:val="24"/>
          <w:szCs w:val="24"/>
        </w:rPr>
        <w:t xml:space="preserve">with </w:t>
      </w:r>
      <w:r w:rsidR="00F643C3">
        <w:rPr>
          <w:rFonts w:ascii="Calibri" w:eastAsia="Times New Roman" w:hAnsi="Calibri" w:cs="Calibri"/>
          <w:sz w:val="24"/>
          <w:szCs w:val="24"/>
        </w:rPr>
        <w:t xml:space="preserve">other naval personnel </w:t>
      </w:r>
      <w:r w:rsidR="00D1562D">
        <w:rPr>
          <w:rFonts w:ascii="Calibri" w:eastAsia="Times New Roman" w:hAnsi="Calibri" w:cs="Calibri"/>
          <w:sz w:val="24"/>
          <w:szCs w:val="24"/>
        </w:rPr>
        <w:t xml:space="preserve">across </w:t>
      </w:r>
      <w:r w:rsidR="006B0B5B">
        <w:rPr>
          <w:rFonts w:ascii="Calibri" w:eastAsia="Times New Roman" w:hAnsi="Calibri" w:cs="Calibri"/>
          <w:sz w:val="24"/>
          <w:szCs w:val="24"/>
        </w:rPr>
        <w:t xml:space="preserve">different </w:t>
      </w:r>
      <w:r w:rsidR="00D1562D">
        <w:rPr>
          <w:rFonts w:ascii="Calibri" w:eastAsia="Times New Roman" w:hAnsi="Calibri" w:cs="Calibri"/>
          <w:sz w:val="24"/>
          <w:szCs w:val="24"/>
        </w:rPr>
        <w:t xml:space="preserve">continents representing their navies, I have learned to collaborate </w:t>
      </w:r>
      <w:del w:id="0" w:author="Dayan" w:date="2021-02-02T17:47:00Z">
        <w:r w:rsidR="006B0B5B" w:rsidDel="00D44D0B">
          <w:rPr>
            <w:rFonts w:ascii="Calibri" w:eastAsia="Times New Roman" w:hAnsi="Calibri" w:cs="Calibri"/>
            <w:sz w:val="24"/>
            <w:szCs w:val="24"/>
          </w:rPr>
          <w:delText xml:space="preserve"> </w:delText>
        </w:r>
      </w:del>
      <w:r w:rsidR="006B0B5B">
        <w:rPr>
          <w:rFonts w:ascii="Calibri" w:eastAsia="Times New Roman" w:hAnsi="Calibri" w:cs="Calibri"/>
          <w:sz w:val="24"/>
          <w:szCs w:val="24"/>
        </w:rPr>
        <w:t>with people and organizations from various cultural and geographical backgrounds</w:t>
      </w:r>
      <w:r w:rsidR="00D1562D">
        <w:rPr>
          <w:rFonts w:ascii="Calibri" w:eastAsia="Times New Roman" w:hAnsi="Calibri" w:cs="Calibri"/>
          <w:sz w:val="24"/>
          <w:szCs w:val="24"/>
        </w:rPr>
        <w:t>.</w:t>
      </w:r>
      <w:r w:rsidR="00F643C3">
        <w:rPr>
          <w:rFonts w:ascii="Calibri" w:eastAsia="Times New Roman" w:hAnsi="Calibri" w:cs="Calibri"/>
          <w:sz w:val="24"/>
          <w:szCs w:val="24"/>
        </w:rPr>
        <w:t xml:space="preserve"> The skills I have developed working </w:t>
      </w:r>
      <w:r w:rsidR="00AC3464">
        <w:rPr>
          <w:rFonts w:ascii="Calibri" w:eastAsia="Times New Roman" w:hAnsi="Calibri" w:cs="Calibri"/>
          <w:sz w:val="24"/>
          <w:szCs w:val="24"/>
        </w:rPr>
        <w:t xml:space="preserve">and troubleshooting </w:t>
      </w:r>
      <w:r w:rsidR="00F643C3">
        <w:rPr>
          <w:rFonts w:ascii="Calibri" w:eastAsia="Times New Roman" w:hAnsi="Calibri" w:cs="Calibri"/>
          <w:sz w:val="24"/>
          <w:szCs w:val="24"/>
        </w:rPr>
        <w:t xml:space="preserve">on this project </w:t>
      </w:r>
      <w:r w:rsidR="00641193">
        <w:rPr>
          <w:rFonts w:ascii="Calibri" w:eastAsia="Times New Roman" w:hAnsi="Calibri" w:cs="Calibri"/>
          <w:sz w:val="24"/>
          <w:szCs w:val="24"/>
        </w:rPr>
        <w:t>will</w:t>
      </w:r>
      <w:r w:rsidR="00F643C3">
        <w:rPr>
          <w:rFonts w:ascii="Calibri" w:eastAsia="Times New Roman" w:hAnsi="Calibri" w:cs="Calibri"/>
          <w:sz w:val="24"/>
          <w:szCs w:val="24"/>
        </w:rPr>
        <w:t xml:space="preserve"> </w:t>
      </w:r>
      <w:r w:rsidR="006B0B5B">
        <w:rPr>
          <w:rFonts w:ascii="Calibri" w:eastAsia="Times New Roman" w:hAnsi="Calibri" w:cs="Calibri"/>
          <w:sz w:val="24"/>
          <w:szCs w:val="24"/>
        </w:rPr>
        <w:t xml:space="preserve">undoubtedly </w:t>
      </w:r>
      <w:r w:rsidR="00F643C3">
        <w:rPr>
          <w:rFonts w:ascii="Calibri" w:eastAsia="Times New Roman" w:hAnsi="Calibri" w:cs="Calibri"/>
          <w:sz w:val="24"/>
          <w:szCs w:val="24"/>
        </w:rPr>
        <w:t>enable me to</w:t>
      </w:r>
      <w:r w:rsidR="00D14FE8">
        <w:rPr>
          <w:rFonts w:ascii="Calibri" w:eastAsia="Times New Roman" w:hAnsi="Calibri" w:cs="Calibri"/>
          <w:sz w:val="24"/>
          <w:szCs w:val="24"/>
        </w:rPr>
        <w:t xml:space="preserve"> add a great value to this role. </w:t>
      </w:r>
      <w:r w:rsidR="00641193">
        <w:rPr>
          <w:rFonts w:ascii="Calibri" w:eastAsia="Times New Roman" w:hAnsi="Calibri" w:cs="Calibri"/>
          <w:sz w:val="24"/>
          <w:szCs w:val="24"/>
        </w:rPr>
        <w:t xml:space="preserve">   </w:t>
      </w:r>
    </w:p>
    <w:p w14:paraId="62D3B0B3" w14:textId="77777777" w:rsidR="00190639" w:rsidRDefault="00190639" w:rsidP="0019063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Calibri"/>
          <w:sz w:val="24"/>
          <w:szCs w:val="24"/>
        </w:rPr>
      </w:pPr>
    </w:p>
    <w:p w14:paraId="206DE17C" w14:textId="6B6ED5E5" w:rsidR="00A6795A" w:rsidRDefault="00641193" w:rsidP="000873F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Calibri"/>
          <w:sz w:val="24"/>
          <w:szCs w:val="24"/>
        </w:rPr>
      </w:pPr>
      <w:r>
        <w:rPr>
          <w:rFonts w:ascii="Calibri" w:eastAsia="Times New Roman" w:hAnsi="Calibri" w:cs="Calibri"/>
          <w:sz w:val="24"/>
          <w:szCs w:val="24"/>
        </w:rPr>
        <w:t xml:space="preserve">In addition to </w:t>
      </w:r>
      <w:r w:rsidR="00D14FE8">
        <w:rPr>
          <w:rFonts w:ascii="Calibri" w:eastAsia="Times New Roman" w:hAnsi="Calibri" w:cs="Calibri"/>
          <w:sz w:val="24"/>
          <w:szCs w:val="24"/>
        </w:rPr>
        <w:t xml:space="preserve">the </w:t>
      </w:r>
      <w:proofErr w:type="gramStart"/>
      <w:r w:rsidR="00494CD6">
        <w:rPr>
          <w:rFonts w:ascii="Calibri" w:eastAsia="Times New Roman" w:hAnsi="Calibri" w:cs="Calibri"/>
          <w:sz w:val="24"/>
          <w:szCs w:val="24"/>
        </w:rPr>
        <w:t>aforementioned accomplishment</w:t>
      </w:r>
      <w:proofErr w:type="gramEnd"/>
      <w:r>
        <w:rPr>
          <w:rFonts w:ascii="Calibri" w:eastAsia="Times New Roman" w:hAnsi="Calibri" w:cs="Calibri"/>
          <w:sz w:val="24"/>
          <w:szCs w:val="24"/>
        </w:rPr>
        <w:t xml:space="preserve">, I am </w:t>
      </w:r>
      <w:r w:rsidR="00D14FE8">
        <w:rPr>
          <w:rFonts w:ascii="Calibri" w:eastAsia="Times New Roman" w:hAnsi="Calibri" w:cs="Calibri"/>
          <w:sz w:val="24"/>
          <w:szCs w:val="24"/>
        </w:rPr>
        <w:t xml:space="preserve">currently performing </w:t>
      </w:r>
      <w:r w:rsidR="00AC3464">
        <w:rPr>
          <w:rFonts w:ascii="Calibri" w:eastAsia="Times New Roman" w:hAnsi="Calibri" w:cs="Calibri"/>
          <w:sz w:val="24"/>
          <w:szCs w:val="24"/>
        </w:rPr>
        <w:t xml:space="preserve">the role of </w:t>
      </w:r>
      <w:r w:rsidR="00F4026B">
        <w:rPr>
          <w:rFonts w:ascii="Calibri" w:eastAsia="Times New Roman" w:hAnsi="Calibri" w:cs="Calibri"/>
          <w:sz w:val="24"/>
          <w:szCs w:val="24"/>
        </w:rPr>
        <w:t>Q</w:t>
      </w:r>
      <w:r w:rsidR="00AC3464">
        <w:rPr>
          <w:rFonts w:ascii="Calibri" w:eastAsia="Times New Roman" w:hAnsi="Calibri" w:cs="Calibri"/>
          <w:sz w:val="24"/>
          <w:szCs w:val="24"/>
        </w:rPr>
        <w:t xml:space="preserve">uality </w:t>
      </w:r>
      <w:r w:rsidR="00F4026B">
        <w:rPr>
          <w:rFonts w:ascii="Calibri" w:eastAsia="Times New Roman" w:hAnsi="Calibri" w:cs="Calibri"/>
          <w:sz w:val="24"/>
          <w:szCs w:val="24"/>
        </w:rPr>
        <w:t>A</w:t>
      </w:r>
      <w:r w:rsidR="00AC3464">
        <w:rPr>
          <w:rFonts w:ascii="Calibri" w:eastAsia="Times New Roman" w:hAnsi="Calibri" w:cs="Calibri"/>
          <w:sz w:val="24"/>
          <w:szCs w:val="24"/>
        </w:rPr>
        <w:t>ssurance (QA)</w:t>
      </w:r>
      <w:r w:rsidR="00F4026B">
        <w:rPr>
          <w:rFonts w:ascii="Calibri" w:eastAsia="Times New Roman" w:hAnsi="Calibri" w:cs="Calibri"/>
          <w:sz w:val="24"/>
          <w:szCs w:val="24"/>
        </w:rPr>
        <w:t xml:space="preserve"> Engineer</w:t>
      </w:r>
      <w:r w:rsidR="00AC3464">
        <w:rPr>
          <w:rFonts w:ascii="Calibri" w:eastAsia="Times New Roman" w:hAnsi="Calibri" w:cs="Calibri"/>
          <w:sz w:val="24"/>
          <w:szCs w:val="24"/>
        </w:rPr>
        <w:t xml:space="preserve"> in </w:t>
      </w:r>
      <w:r>
        <w:rPr>
          <w:rFonts w:ascii="Calibri" w:eastAsia="Times New Roman" w:hAnsi="Calibri" w:cs="Calibri"/>
          <w:sz w:val="24"/>
          <w:szCs w:val="24"/>
        </w:rPr>
        <w:t>a</w:t>
      </w:r>
      <w:r w:rsidR="00AC3464">
        <w:rPr>
          <w:rFonts w:ascii="Calibri" w:eastAsia="Times New Roman" w:hAnsi="Calibri" w:cs="Calibri"/>
          <w:sz w:val="24"/>
          <w:szCs w:val="24"/>
        </w:rPr>
        <w:t>n ongoing university</w:t>
      </w:r>
      <w:r>
        <w:rPr>
          <w:rFonts w:ascii="Calibri" w:eastAsia="Times New Roman" w:hAnsi="Calibri" w:cs="Calibri"/>
          <w:sz w:val="24"/>
          <w:szCs w:val="24"/>
        </w:rPr>
        <w:t xml:space="preserve"> project</w:t>
      </w:r>
      <w:r w:rsidR="00AC3464">
        <w:rPr>
          <w:rFonts w:ascii="Calibri" w:eastAsia="Times New Roman" w:hAnsi="Calibri" w:cs="Calibri"/>
          <w:sz w:val="24"/>
          <w:szCs w:val="24"/>
        </w:rPr>
        <w:t xml:space="preserve">. This </w:t>
      </w:r>
      <w:r w:rsidR="00F4026B">
        <w:rPr>
          <w:rFonts w:ascii="Calibri" w:eastAsia="Times New Roman" w:hAnsi="Calibri" w:cs="Calibri"/>
          <w:sz w:val="24"/>
          <w:szCs w:val="24"/>
        </w:rPr>
        <w:t xml:space="preserve">project </w:t>
      </w:r>
      <w:r w:rsidR="00D14FE8">
        <w:rPr>
          <w:rFonts w:ascii="Calibri" w:eastAsia="Times New Roman" w:hAnsi="Calibri" w:cs="Calibri"/>
          <w:sz w:val="24"/>
          <w:szCs w:val="24"/>
        </w:rPr>
        <w:t xml:space="preserve">aims </w:t>
      </w:r>
      <w:r w:rsidR="00F4026B">
        <w:rPr>
          <w:rFonts w:ascii="Calibri" w:eastAsia="Times New Roman" w:hAnsi="Calibri" w:cs="Calibri"/>
          <w:sz w:val="24"/>
          <w:szCs w:val="24"/>
        </w:rPr>
        <w:t xml:space="preserve">to build an application, using React, to create a common space </w:t>
      </w:r>
      <w:r w:rsidR="00AC3464">
        <w:rPr>
          <w:rFonts w:ascii="Calibri" w:eastAsia="Times New Roman" w:hAnsi="Calibri" w:cs="Calibri"/>
          <w:sz w:val="24"/>
          <w:szCs w:val="24"/>
        </w:rPr>
        <w:t>for recruiters</w:t>
      </w:r>
      <w:r w:rsidR="00F4026B">
        <w:rPr>
          <w:rFonts w:ascii="Calibri" w:eastAsia="Times New Roman" w:hAnsi="Calibri" w:cs="Calibri"/>
          <w:sz w:val="24"/>
          <w:szCs w:val="24"/>
        </w:rPr>
        <w:t xml:space="preserve"> </w:t>
      </w:r>
      <w:r w:rsidR="00AC3464">
        <w:rPr>
          <w:rFonts w:ascii="Calibri" w:eastAsia="Times New Roman" w:hAnsi="Calibri" w:cs="Calibri"/>
          <w:sz w:val="24"/>
          <w:szCs w:val="24"/>
        </w:rPr>
        <w:t>and job seekers</w:t>
      </w:r>
      <w:r w:rsidR="00F4026B">
        <w:rPr>
          <w:rFonts w:ascii="Calibri" w:eastAsia="Times New Roman" w:hAnsi="Calibri" w:cs="Calibri"/>
          <w:sz w:val="24"/>
          <w:szCs w:val="24"/>
        </w:rPr>
        <w:t xml:space="preserve"> to share available career opportunities and to find a suitable employer.   </w:t>
      </w:r>
    </w:p>
    <w:p w14:paraId="12AE43FD" w14:textId="77777777" w:rsidR="00494CD6" w:rsidRDefault="00494CD6" w:rsidP="0019063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Calibri"/>
          <w:sz w:val="24"/>
          <w:szCs w:val="24"/>
        </w:rPr>
      </w:pPr>
    </w:p>
    <w:p w14:paraId="4272FC7A" w14:textId="0F1961A9" w:rsidR="00190639" w:rsidRPr="00190639" w:rsidRDefault="00FD70CA" w:rsidP="0019063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Calibri"/>
          <w:sz w:val="24"/>
          <w:szCs w:val="24"/>
        </w:rPr>
      </w:pPr>
      <w:r>
        <w:rPr>
          <w:rFonts w:ascii="Calibri" w:eastAsia="Times New Roman" w:hAnsi="Calibri" w:cs="Calibri"/>
          <w:sz w:val="24"/>
          <w:szCs w:val="24"/>
        </w:rPr>
        <w:t>I am eager to contribute my programming language, database management</w:t>
      </w:r>
      <w:r w:rsidR="00F4026B">
        <w:rPr>
          <w:rFonts w:ascii="Calibri" w:eastAsia="Times New Roman" w:hAnsi="Calibri" w:cs="Calibri"/>
          <w:sz w:val="24"/>
          <w:szCs w:val="24"/>
        </w:rPr>
        <w:t xml:space="preserve"> and manage</w:t>
      </w:r>
      <w:r w:rsidR="00F878E6">
        <w:rPr>
          <w:rFonts w:ascii="Calibri" w:eastAsia="Times New Roman" w:hAnsi="Calibri" w:cs="Calibri"/>
          <w:sz w:val="24"/>
          <w:szCs w:val="24"/>
        </w:rPr>
        <w:t>rial</w:t>
      </w:r>
      <w:r>
        <w:rPr>
          <w:rFonts w:ascii="Calibri" w:eastAsia="Times New Roman" w:hAnsi="Calibri" w:cs="Calibri"/>
          <w:sz w:val="24"/>
          <w:szCs w:val="24"/>
        </w:rPr>
        <w:t xml:space="preserve"> skills to a company that </w:t>
      </w:r>
      <w:r w:rsidR="00F878E6">
        <w:rPr>
          <w:rFonts w:ascii="Calibri" w:eastAsia="Times New Roman" w:hAnsi="Calibri" w:cs="Calibri"/>
          <w:sz w:val="24"/>
          <w:szCs w:val="24"/>
        </w:rPr>
        <w:t xml:space="preserve">is committed to </w:t>
      </w:r>
      <w:r w:rsidR="00E61DF1" w:rsidRPr="00E61DF1">
        <w:rPr>
          <w:rFonts w:ascii="Calibri" w:eastAsia="Times New Roman" w:hAnsi="Calibri" w:cs="Calibri"/>
          <w:sz w:val="24"/>
          <w:szCs w:val="24"/>
        </w:rPr>
        <w:t>design, develop and test software solutions</w:t>
      </w:r>
      <w:r w:rsidR="00F878E6" w:rsidRPr="00E61DF1">
        <w:rPr>
          <w:rFonts w:ascii="Calibri" w:eastAsia="Times New Roman" w:hAnsi="Calibri" w:cs="Calibri"/>
          <w:sz w:val="24"/>
          <w:szCs w:val="24"/>
        </w:rPr>
        <w:t xml:space="preserve">. </w:t>
      </w:r>
      <w:r>
        <w:rPr>
          <w:rFonts w:ascii="Calibri" w:eastAsia="Times New Roman" w:hAnsi="Calibri" w:cs="Calibri"/>
          <w:sz w:val="24"/>
          <w:szCs w:val="24"/>
        </w:rPr>
        <w:t>I have always</w:t>
      </w:r>
      <w:r w:rsidR="00D14FE8">
        <w:rPr>
          <w:rFonts w:ascii="Calibri" w:eastAsia="Times New Roman" w:hAnsi="Calibri" w:cs="Calibri"/>
          <w:sz w:val="24"/>
          <w:szCs w:val="24"/>
        </w:rPr>
        <w:t xml:space="preserve"> been</w:t>
      </w:r>
      <w:r>
        <w:rPr>
          <w:rFonts w:ascii="Calibri" w:eastAsia="Times New Roman" w:hAnsi="Calibri" w:cs="Calibri"/>
          <w:sz w:val="24"/>
          <w:szCs w:val="24"/>
        </w:rPr>
        <w:t xml:space="preserve"> driven to employ my skills in a way that </w:t>
      </w:r>
      <w:r w:rsidR="00D14FE8">
        <w:rPr>
          <w:rFonts w:ascii="Calibri" w:eastAsia="Times New Roman" w:hAnsi="Calibri" w:cs="Calibri"/>
          <w:sz w:val="24"/>
          <w:szCs w:val="24"/>
        </w:rPr>
        <w:t xml:space="preserve">it </w:t>
      </w:r>
      <w:r>
        <w:rPr>
          <w:rFonts w:ascii="Calibri" w:eastAsia="Times New Roman" w:hAnsi="Calibri" w:cs="Calibri"/>
          <w:sz w:val="24"/>
          <w:szCs w:val="24"/>
        </w:rPr>
        <w:t xml:space="preserve">has a direct impact on people’s lives. </w:t>
      </w:r>
      <w:r w:rsidR="00190639" w:rsidRPr="00190639">
        <w:rPr>
          <w:rFonts w:ascii="Calibri" w:eastAsia="Times New Roman" w:hAnsi="Calibri" w:cs="Calibri"/>
          <w:sz w:val="24"/>
          <w:szCs w:val="24"/>
        </w:rPr>
        <w:t>I look forward to discussing with you how my background and experience can add value to your team at</w:t>
      </w:r>
      <w:r w:rsidR="00190639" w:rsidRPr="00E61DF1">
        <w:rPr>
          <w:rFonts w:ascii="Calibri" w:eastAsia="Times New Roman" w:hAnsi="Calibri" w:cs="Calibri"/>
          <w:sz w:val="24"/>
          <w:szCs w:val="24"/>
        </w:rPr>
        <w:t xml:space="preserve"> </w:t>
      </w:r>
      <w:r w:rsidR="00E61DF1" w:rsidRPr="00E61DF1">
        <w:rPr>
          <w:rFonts w:ascii="Calibri" w:eastAsia="Times New Roman" w:hAnsi="Calibri" w:cs="Calibri"/>
          <w:sz w:val="24"/>
          <w:szCs w:val="24"/>
        </w:rPr>
        <w:t>Bae Systems</w:t>
      </w:r>
      <w:r w:rsidR="00190639" w:rsidRPr="00E61DF1">
        <w:rPr>
          <w:rFonts w:ascii="Calibri" w:eastAsia="Times New Roman" w:hAnsi="Calibri" w:cs="Calibri"/>
          <w:sz w:val="24"/>
          <w:szCs w:val="24"/>
        </w:rPr>
        <w:t xml:space="preserve">. Thank you </w:t>
      </w:r>
      <w:r w:rsidR="00D14FE8" w:rsidRPr="00E61DF1">
        <w:rPr>
          <w:rFonts w:ascii="Calibri" w:eastAsia="Times New Roman" w:hAnsi="Calibri" w:cs="Calibri"/>
          <w:sz w:val="24"/>
          <w:szCs w:val="24"/>
        </w:rPr>
        <w:t xml:space="preserve">very </w:t>
      </w:r>
      <w:r w:rsidR="00190639" w:rsidRPr="00E61DF1">
        <w:rPr>
          <w:rFonts w:ascii="Calibri" w:eastAsia="Times New Roman" w:hAnsi="Calibri" w:cs="Calibri"/>
          <w:sz w:val="24"/>
          <w:szCs w:val="24"/>
        </w:rPr>
        <w:t>much for your consideration and I hope to speak with you soon. I can be rea</w:t>
      </w:r>
      <w:r w:rsidR="00190639" w:rsidRPr="00190639">
        <w:rPr>
          <w:rFonts w:ascii="Calibri" w:eastAsia="Times New Roman" w:hAnsi="Calibri" w:cs="Calibri"/>
          <w:sz w:val="24"/>
          <w:szCs w:val="24"/>
        </w:rPr>
        <w:t>ched by phone at (</w:t>
      </w:r>
      <w:r w:rsidR="007F7C1B">
        <w:rPr>
          <w:rFonts w:ascii="Calibri" w:eastAsia="Times New Roman" w:hAnsi="Calibri" w:cs="Calibri"/>
          <w:sz w:val="24"/>
          <w:szCs w:val="24"/>
        </w:rPr>
        <w:t>929</w:t>
      </w:r>
      <w:r w:rsidR="00190639" w:rsidRPr="00190639">
        <w:rPr>
          <w:rFonts w:ascii="Calibri" w:eastAsia="Times New Roman" w:hAnsi="Calibri" w:cs="Calibri"/>
          <w:sz w:val="24"/>
          <w:szCs w:val="24"/>
        </w:rPr>
        <w:t>) 2</w:t>
      </w:r>
      <w:r w:rsidR="007F7C1B">
        <w:rPr>
          <w:rFonts w:ascii="Calibri" w:eastAsia="Times New Roman" w:hAnsi="Calibri" w:cs="Calibri"/>
          <w:sz w:val="24"/>
          <w:szCs w:val="24"/>
        </w:rPr>
        <w:t>88</w:t>
      </w:r>
      <w:r w:rsidR="00190639" w:rsidRPr="00190639">
        <w:rPr>
          <w:rFonts w:ascii="Calibri" w:eastAsia="Times New Roman" w:hAnsi="Calibri" w:cs="Calibri"/>
          <w:sz w:val="24"/>
          <w:szCs w:val="24"/>
        </w:rPr>
        <w:t>-</w:t>
      </w:r>
      <w:r w:rsidR="007F7C1B">
        <w:rPr>
          <w:rFonts w:ascii="Calibri" w:eastAsia="Times New Roman" w:hAnsi="Calibri" w:cs="Calibri"/>
          <w:sz w:val="24"/>
          <w:szCs w:val="24"/>
        </w:rPr>
        <w:t>6725</w:t>
      </w:r>
      <w:r w:rsidR="00190639" w:rsidRPr="00190639">
        <w:rPr>
          <w:rFonts w:ascii="Calibri" w:eastAsia="Times New Roman" w:hAnsi="Calibri" w:cs="Calibri"/>
          <w:sz w:val="24"/>
          <w:szCs w:val="24"/>
        </w:rPr>
        <w:t xml:space="preserve">, or by email at </w:t>
      </w:r>
      <w:r w:rsidR="007F7C1B">
        <w:rPr>
          <w:rFonts w:ascii="Calibri" w:eastAsia="Times New Roman" w:hAnsi="Calibri" w:cs="Calibri"/>
          <w:sz w:val="24"/>
          <w:szCs w:val="24"/>
        </w:rPr>
        <w:t>dayandias20@gmail.com</w:t>
      </w:r>
    </w:p>
    <w:p w14:paraId="504CBDAB" w14:textId="77777777" w:rsidR="00155B32" w:rsidRDefault="00155B32" w:rsidP="00155B32">
      <w:pPr>
        <w:rPr>
          <w:rFonts w:ascii="Calibri" w:hAnsi="Calibri" w:cs="Calibri"/>
          <w:sz w:val="24"/>
          <w:szCs w:val="24"/>
        </w:rPr>
      </w:pPr>
    </w:p>
    <w:p w14:paraId="2B1531CC" w14:textId="77777777" w:rsidR="007F7C1B" w:rsidRPr="00B1407F" w:rsidRDefault="007F7C1B" w:rsidP="007F7C1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Calibri"/>
        </w:rPr>
      </w:pPr>
      <w:r w:rsidRPr="00B1407F">
        <w:rPr>
          <w:rFonts w:ascii="Calibri" w:eastAsia="Times New Roman" w:hAnsi="Calibri" w:cs="Calibri"/>
        </w:rPr>
        <w:t>Sincerely,</w:t>
      </w:r>
    </w:p>
    <w:p w14:paraId="67242F6E" w14:textId="77777777" w:rsidR="007F7C1B" w:rsidRDefault="007F7C1B" w:rsidP="007F7C1B">
      <w:pPr>
        <w:widowControl w:val="0"/>
        <w:autoSpaceDE w:val="0"/>
        <w:autoSpaceDN w:val="0"/>
        <w:adjustRightInd w:val="0"/>
        <w:spacing w:after="0" w:line="227" w:lineRule="exact"/>
        <w:jc w:val="both"/>
        <w:rPr>
          <w:rFonts w:ascii="Calibri" w:eastAsia="Times New Roman" w:hAnsi="Calibri" w:cs="Calibri"/>
        </w:rPr>
      </w:pPr>
    </w:p>
    <w:p w14:paraId="723C845F" w14:textId="77777777" w:rsidR="007F7C1B" w:rsidRPr="00B1407F" w:rsidRDefault="007F7C1B" w:rsidP="007F7C1B">
      <w:pPr>
        <w:widowControl w:val="0"/>
        <w:autoSpaceDE w:val="0"/>
        <w:autoSpaceDN w:val="0"/>
        <w:adjustRightInd w:val="0"/>
        <w:spacing w:after="0" w:line="227" w:lineRule="exact"/>
        <w:jc w:val="both"/>
        <w:rPr>
          <w:rFonts w:ascii="Calibri" w:eastAsia="Times New Roman" w:hAnsi="Calibri" w:cs="Calibri"/>
        </w:rPr>
      </w:pPr>
    </w:p>
    <w:p w14:paraId="16AF228E" w14:textId="2A581079" w:rsidR="00155B32" w:rsidRPr="00190639" w:rsidRDefault="00E61DF1" w:rsidP="00591E2C">
      <w:pPr>
        <w:widowControl w:val="0"/>
        <w:autoSpaceDE w:val="0"/>
        <w:autoSpaceDN w:val="0"/>
        <w:adjustRightInd w:val="0"/>
        <w:spacing w:after="0" w:line="227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eastAsia="Times New Roman" w:hAnsi="Calibri" w:cs="Calibri"/>
        </w:rPr>
        <w:t>Dayan</w:t>
      </w:r>
      <w:r w:rsidR="008F2305">
        <w:rPr>
          <w:rFonts w:ascii="Calibri" w:eastAsia="Times New Roman" w:hAnsi="Calibri" w:cs="Calibri"/>
        </w:rPr>
        <w:t xml:space="preserve"> Dias</w:t>
      </w:r>
    </w:p>
    <w:sectPr w:rsidR="00155B32" w:rsidRPr="00190639" w:rsidSect="00591E2C">
      <w:pgSz w:w="11906" w:h="16838"/>
      <w:pgMar w:top="540" w:right="566" w:bottom="126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B61EC5" w14:textId="77777777" w:rsidR="00CD53FE" w:rsidRDefault="00CD53FE" w:rsidP="00622CBF">
      <w:pPr>
        <w:spacing w:after="0" w:line="240" w:lineRule="auto"/>
      </w:pPr>
      <w:r>
        <w:separator/>
      </w:r>
    </w:p>
  </w:endnote>
  <w:endnote w:type="continuationSeparator" w:id="0">
    <w:p w14:paraId="67D3C81E" w14:textId="77777777" w:rsidR="00CD53FE" w:rsidRDefault="00CD53FE" w:rsidP="00622C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E9B8F1" w14:textId="77777777" w:rsidR="00CD53FE" w:rsidRDefault="00CD53FE" w:rsidP="00622CBF">
      <w:pPr>
        <w:spacing w:after="0" w:line="240" w:lineRule="auto"/>
      </w:pPr>
      <w:r>
        <w:separator/>
      </w:r>
    </w:p>
  </w:footnote>
  <w:footnote w:type="continuationSeparator" w:id="0">
    <w:p w14:paraId="6DB5C5DB" w14:textId="77777777" w:rsidR="00CD53FE" w:rsidRDefault="00CD53FE" w:rsidP="00622C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943B0F"/>
    <w:multiLevelType w:val="hybridMultilevel"/>
    <w:tmpl w:val="E50480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9164606"/>
    <w:multiLevelType w:val="hybridMultilevel"/>
    <w:tmpl w:val="8438EF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Dayan">
    <w15:presenceInfo w15:providerId="Windows Live" w15:userId="5736d5d62cec189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B32"/>
    <w:rsid w:val="000873FB"/>
    <w:rsid w:val="000D5FE0"/>
    <w:rsid w:val="00112B25"/>
    <w:rsid w:val="00155B32"/>
    <w:rsid w:val="00187C1A"/>
    <w:rsid w:val="00190639"/>
    <w:rsid w:val="002A5DBE"/>
    <w:rsid w:val="00470C34"/>
    <w:rsid w:val="00494CD6"/>
    <w:rsid w:val="00525198"/>
    <w:rsid w:val="00591E2C"/>
    <w:rsid w:val="00620FE6"/>
    <w:rsid w:val="00622CBF"/>
    <w:rsid w:val="00641193"/>
    <w:rsid w:val="0067175E"/>
    <w:rsid w:val="006B0B5B"/>
    <w:rsid w:val="0070229F"/>
    <w:rsid w:val="00746F0A"/>
    <w:rsid w:val="007F7C1B"/>
    <w:rsid w:val="008730BF"/>
    <w:rsid w:val="008F2305"/>
    <w:rsid w:val="00914832"/>
    <w:rsid w:val="00A2327F"/>
    <w:rsid w:val="00A519A3"/>
    <w:rsid w:val="00A6795A"/>
    <w:rsid w:val="00AB0A2C"/>
    <w:rsid w:val="00AC3464"/>
    <w:rsid w:val="00AF2863"/>
    <w:rsid w:val="00B10183"/>
    <w:rsid w:val="00B30818"/>
    <w:rsid w:val="00B80604"/>
    <w:rsid w:val="00BF4C4E"/>
    <w:rsid w:val="00C2724B"/>
    <w:rsid w:val="00CD53FE"/>
    <w:rsid w:val="00CF5139"/>
    <w:rsid w:val="00D14FE8"/>
    <w:rsid w:val="00D1562D"/>
    <w:rsid w:val="00D44D0B"/>
    <w:rsid w:val="00D5155C"/>
    <w:rsid w:val="00E61DF1"/>
    <w:rsid w:val="00E95E87"/>
    <w:rsid w:val="00F4026B"/>
    <w:rsid w:val="00F643C3"/>
    <w:rsid w:val="00F878E6"/>
    <w:rsid w:val="00FC5068"/>
    <w:rsid w:val="00FD7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E2312"/>
  <w15:chartTrackingRefBased/>
  <w15:docId w15:val="{F20A0A99-FE5B-43E4-BE54-BF9E78937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5B32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155B32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22CB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22CB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22CBF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C272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4D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4D0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22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7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ayandias20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dayan-dias-8b2b457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B727C0-2DFA-4CDC-BB6A-09432CB53C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342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Dias, Mr. Athauda Arachchige Dayan Madushanka</dc:creator>
  <cp:keywords/>
  <dc:description/>
  <cp:lastModifiedBy>Dayan</cp:lastModifiedBy>
  <cp:revision>5</cp:revision>
  <dcterms:created xsi:type="dcterms:W3CDTF">2021-02-19T15:28:00Z</dcterms:created>
  <dcterms:modified xsi:type="dcterms:W3CDTF">2021-02-19T16:29:00Z</dcterms:modified>
</cp:coreProperties>
</file>